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3D3A" w:rsidRDefault="00000000">
      <w:pPr>
        <w:rPr>
          <w:b/>
        </w:rPr>
      </w:pPr>
      <w:r>
        <w:rPr>
          <w:b/>
        </w:rPr>
        <w:t>PROJECT TASK</w:t>
      </w:r>
    </w:p>
    <w:p w14:paraId="00000002" w14:textId="77777777" w:rsidR="003F3D3A" w:rsidRDefault="003F3D3A">
      <w:pPr>
        <w:rPr>
          <w:b/>
        </w:rPr>
      </w:pPr>
    </w:p>
    <w:p w14:paraId="00000003" w14:textId="77777777" w:rsidR="003F3D3A" w:rsidRDefault="003F3D3A">
      <w:pPr>
        <w:rPr>
          <w:b/>
        </w:rPr>
      </w:pPr>
    </w:p>
    <w:p w14:paraId="00000004" w14:textId="77777777" w:rsidR="003F3D3A" w:rsidRDefault="00000000">
      <w:pPr>
        <w:numPr>
          <w:ilvl w:val="0"/>
          <w:numId w:val="6"/>
        </w:numPr>
        <w:pBdr>
          <w:top w:val="nil"/>
          <w:left w:val="nil"/>
          <w:bottom w:val="nil"/>
          <w:right w:val="nil"/>
          <w:between w:val="nil"/>
        </w:pBdr>
        <w:shd w:val="clear" w:color="auto" w:fill="FFFFFF"/>
        <w:rPr>
          <w:rFonts w:ascii="Barlow" w:eastAsia="Barlow" w:hAnsi="Barlow" w:cs="Barlow"/>
          <w:b/>
          <w:color w:val="000000"/>
        </w:rPr>
      </w:pPr>
      <w:r>
        <w:rPr>
          <w:rFonts w:ascii="Barlow" w:eastAsia="Barlow" w:hAnsi="Barlow" w:cs="Barlow"/>
          <w:b/>
          <w:color w:val="000000"/>
        </w:rPr>
        <w:t xml:space="preserve">What are you building? </w:t>
      </w:r>
    </w:p>
    <w:sdt>
      <w:sdtPr>
        <w:tag w:val="goog_rdk_3"/>
        <w:id w:val="-723605655"/>
      </w:sdtPr>
      <w:sdtContent>
        <w:p w14:paraId="00000005" w14:textId="4DAA83C1" w:rsidR="003F3D3A" w:rsidRPr="00457C5F" w:rsidRDefault="00000000">
          <w:pPr>
            <w:pBdr>
              <w:top w:val="nil"/>
              <w:left w:val="nil"/>
              <w:bottom w:val="nil"/>
              <w:right w:val="nil"/>
              <w:between w:val="nil"/>
            </w:pBdr>
            <w:shd w:val="clear" w:color="auto" w:fill="FFFFFF"/>
            <w:ind w:left="720"/>
            <w:rPr>
              <w:ins w:id="0" w:author="Isolda Libório" w:date="2023-05-09T14:34:00Z"/>
              <w:rFonts w:ascii="Barlow" w:eastAsia="Barlow" w:hAnsi="Barlow" w:cs="Barlow"/>
              <w:color w:val="000000"/>
            </w:rPr>
          </w:pPr>
          <w:r w:rsidRPr="00457C5F">
            <w:rPr>
              <w:rFonts w:ascii="Barlow" w:eastAsia="Barlow" w:hAnsi="Barlow" w:cs="Barlow"/>
              <w:color w:val="000000"/>
            </w:rPr>
            <w:t>We’re building a Recipe web-based app.</w:t>
          </w:r>
          <w:sdt>
            <w:sdtPr>
              <w:tag w:val="goog_rdk_1"/>
              <w:id w:val="-1169396908"/>
            </w:sdtPr>
            <w:sdtContent>
              <w:sdt>
                <w:sdtPr>
                  <w:tag w:val="goog_rdk_2"/>
                  <w:id w:val="-406155324"/>
                </w:sdtPr>
                <w:sdtContent/>
              </w:sdt>
            </w:sdtContent>
          </w:sdt>
        </w:p>
      </w:sdtContent>
    </w:sdt>
    <w:sdt>
      <w:sdtPr>
        <w:tag w:val="goog_rdk_5"/>
        <w:id w:val="-2004505786"/>
      </w:sdtPr>
      <w:sdtContent>
        <w:p w14:paraId="00000006" w14:textId="77777777" w:rsidR="003F3D3A" w:rsidRPr="00457C5F" w:rsidRDefault="00000000">
          <w:pPr>
            <w:pBdr>
              <w:top w:val="nil"/>
              <w:left w:val="nil"/>
              <w:bottom w:val="nil"/>
              <w:right w:val="nil"/>
              <w:between w:val="nil"/>
            </w:pBdr>
            <w:shd w:val="clear" w:color="auto" w:fill="FFFFFF"/>
            <w:ind w:left="720"/>
            <w:rPr>
              <w:rFonts w:ascii="Barlow" w:eastAsia="Barlow" w:hAnsi="Barlow" w:cs="Barlow"/>
              <w:color w:val="000000"/>
            </w:rPr>
          </w:pPr>
          <w:sdt>
            <w:sdtPr>
              <w:tag w:val="goog_rdk_4"/>
              <w:id w:val="-765064620"/>
            </w:sdtPr>
            <w:sdtContent/>
          </w:sdt>
        </w:p>
      </w:sdtContent>
    </w:sdt>
    <w:p w14:paraId="00000007" w14:textId="77777777" w:rsidR="003F3D3A" w:rsidRDefault="00000000">
      <w:pPr>
        <w:numPr>
          <w:ilvl w:val="0"/>
          <w:numId w:val="6"/>
        </w:numPr>
        <w:pBdr>
          <w:top w:val="nil"/>
          <w:left w:val="nil"/>
          <w:bottom w:val="nil"/>
          <w:right w:val="nil"/>
          <w:between w:val="nil"/>
        </w:pBdr>
        <w:shd w:val="clear" w:color="auto" w:fill="FFFFFF"/>
        <w:rPr>
          <w:rFonts w:ascii="Barlow" w:eastAsia="Barlow" w:hAnsi="Barlow" w:cs="Barlow"/>
          <w:b/>
          <w:color w:val="000000"/>
        </w:rPr>
      </w:pPr>
      <w:r>
        <w:rPr>
          <w:rFonts w:ascii="Barlow" w:eastAsia="Barlow" w:hAnsi="Barlow" w:cs="Barlow"/>
          <w:b/>
          <w:color w:val="000000"/>
        </w:rPr>
        <w:t>What does it do or what kind of problem does it solve?</w:t>
      </w:r>
    </w:p>
    <w:sdt>
      <w:sdtPr>
        <w:tag w:val="goog_rdk_7"/>
        <w:id w:val="-212352374"/>
      </w:sdtPr>
      <w:sdtContent>
        <w:p w14:paraId="00000008" w14:textId="77777777" w:rsidR="003F3D3A" w:rsidRPr="00457C5F" w:rsidRDefault="00000000">
          <w:pPr>
            <w:pBdr>
              <w:top w:val="nil"/>
              <w:left w:val="nil"/>
              <w:bottom w:val="nil"/>
              <w:right w:val="nil"/>
              <w:between w:val="nil"/>
            </w:pBdr>
            <w:shd w:val="clear" w:color="auto" w:fill="FFFFFF"/>
            <w:ind w:left="720"/>
            <w:rPr>
              <w:rFonts w:ascii="Barlow" w:eastAsia="Barlow" w:hAnsi="Barlow" w:cs="Barlow"/>
            </w:rPr>
          </w:pPr>
          <w:r>
            <w:rPr>
              <w:rFonts w:ascii="Barlow" w:eastAsia="Barlow" w:hAnsi="Barlow" w:cs="Barlow"/>
              <w:color w:val="000000"/>
              <w:u w:val="single"/>
            </w:rPr>
            <w:t xml:space="preserve">User can add </w:t>
          </w:r>
          <w:proofErr w:type="gramStart"/>
          <w:r>
            <w:rPr>
              <w:rFonts w:ascii="Barlow" w:eastAsia="Barlow" w:hAnsi="Barlow" w:cs="Barlow"/>
              <w:color w:val="000000"/>
              <w:u w:val="single"/>
            </w:rPr>
            <w:t>their our</w:t>
          </w:r>
          <w:proofErr w:type="gramEnd"/>
          <w:r>
            <w:rPr>
              <w:rFonts w:ascii="Barlow" w:eastAsia="Barlow" w:hAnsi="Barlow" w:cs="Barlow"/>
              <w:color w:val="000000"/>
              <w:u w:val="single"/>
            </w:rPr>
            <w:t xml:space="preserve"> recipe to our database;</w:t>
          </w:r>
          <w:sdt>
            <w:sdtPr>
              <w:tag w:val="goog_rdk_6"/>
              <w:id w:val="49730457"/>
            </w:sdtPr>
            <w:sdtContent/>
          </w:sdt>
        </w:p>
      </w:sdtContent>
    </w:sdt>
    <w:p w14:paraId="00000009" w14:textId="77777777" w:rsidR="003F3D3A" w:rsidRDefault="00000000">
      <w:pPr>
        <w:pBdr>
          <w:top w:val="nil"/>
          <w:left w:val="nil"/>
          <w:bottom w:val="nil"/>
          <w:right w:val="nil"/>
          <w:between w:val="nil"/>
        </w:pBdr>
        <w:shd w:val="clear" w:color="auto" w:fill="FFFFFF"/>
        <w:ind w:left="720"/>
        <w:rPr>
          <w:rFonts w:ascii="Barlow" w:eastAsia="Barlow" w:hAnsi="Barlow" w:cs="Barlow"/>
          <w:color w:val="000000"/>
          <w:u w:val="single"/>
        </w:rPr>
      </w:pPr>
      <w:r>
        <w:rPr>
          <w:rFonts w:ascii="Barlow" w:eastAsia="Barlow" w:hAnsi="Barlow" w:cs="Barlow"/>
          <w:color w:val="000000"/>
          <w:u w:val="single"/>
        </w:rPr>
        <w:t xml:space="preserve">User can search on </w:t>
      </w:r>
      <w:proofErr w:type="gramStart"/>
      <w:r>
        <w:rPr>
          <w:rFonts w:ascii="Barlow" w:eastAsia="Barlow" w:hAnsi="Barlow" w:cs="Barlow"/>
          <w:color w:val="000000"/>
          <w:u w:val="single"/>
        </w:rPr>
        <w:t>an our</w:t>
      </w:r>
      <w:proofErr w:type="gramEnd"/>
      <w:r>
        <w:rPr>
          <w:rFonts w:ascii="Barlow" w:eastAsia="Barlow" w:hAnsi="Barlow" w:cs="Barlow"/>
          <w:color w:val="000000"/>
          <w:u w:val="single"/>
        </w:rPr>
        <w:t xml:space="preserve"> APIs (User Fed and </w:t>
      </w:r>
      <w:proofErr w:type="spellStart"/>
      <w:r>
        <w:rPr>
          <w:rFonts w:ascii="Barlow" w:eastAsia="Barlow" w:hAnsi="Barlow" w:cs="Barlow"/>
          <w:color w:val="000000"/>
          <w:u w:val="single"/>
        </w:rPr>
        <w:t>Edamam</w:t>
      </w:r>
      <w:proofErr w:type="spellEnd"/>
      <w:r>
        <w:rPr>
          <w:rFonts w:ascii="Barlow" w:eastAsia="Barlow" w:hAnsi="Barlow" w:cs="Barlow"/>
          <w:color w:val="000000"/>
          <w:u w:val="single"/>
        </w:rPr>
        <w:t>); and</w:t>
      </w:r>
    </w:p>
    <w:sdt>
      <w:sdtPr>
        <w:tag w:val="goog_rdk_9"/>
        <w:id w:val="-1893421364"/>
      </w:sdtPr>
      <w:sdtContent>
        <w:p w14:paraId="0000000A" w14:textId="77777777" w:rsidR="003F3D3A" w:rsidRDefault="00000000">
          <w:pPr>
            <w:pBdr>
              <w:top w:val="nil"/>
              <w:left w:val="nil"/>
              <w:bottom w:val="nil"/>
              <w:right w:val="nil"/>
              <w:between w:val="nil"/>
            </w:pBdr>
            <w:shd w:val="clear" w:color="auto" w:fill="FFFFFF"/>
            <w:ind w:left="720"/>
            <w:rPr>
              <w:ins w:id="1" w:author="Isolda Libório" w:date="2023-05-09T14:34:00Z"/>
              <w:rFonts w:ascii="Barlow" w:eastAsia="Barlow" w:hAnsi="Barlow" w:cs="Barlow"/>
              <w:b/>
              <w:color w:val="000000"/>
            </w:rPr>
          </w:pPr>
          <w:r>
            <w:rPr>
              <w:rFonts w:ascii="Barlow" w:eastAsia="Barlow" w:hAnsi="Barlow" w:cs="Barlow"/>
              <w:color w:val="000000"/>
              <w:u w:val="single"/>
            </w:rPr>
            <w:t>User can “match” with their favorite recipe</w:t>
          </w:r>
          <w:r>
            <w:rPr>
              <w:rFonts w:ascii="Barlow" w:eastAsia="Barlow" w:hAnsi="Barlow" w:cs="Barlow"/>
              <w:b/>
              <w:color w:val="000000"/>
            </w:rPr>
            <w:t>.</w:t>
          </w:r>
          <w:sdt>
            <w:sdtPr>
              <w:tag w:val="goog_rdk_8"/>
              <w:id w:val="-2093534940"/>
            </w:sdtPr>
            <w:sdtContent/>
          </w:sdt>
        </w:p>
      </w:sdtContent>
    </w:sdt>
    <w:sdt>
      <w:sdtPr>
        <w:tag w:val="goog_rdk_11"/>
        <w:id w:val="1253238708"/>
      </w:sdtPr>
      <w:sdtContent>
        <w:p w14:paraId="0000000B" w14:textId="77EE72A4" w:rsidR="003F3D3A" w:rsidRPr="00457C5F" w:rsidRDefault="00000000">
          <w:pPr>
            <w:pBdr>
              <w:top w:val="nil"/>
              <w:left w:val="nil"/>
              <w:bottom w:val="nil"/>
              <w:right w:val="nil"/>
              <w:between w:val="nil"/>
            </w:pBdr>
            <w:shd w:val="clear" w:color="auto" w:fill="FFFFFF"/>
            <w:ind w:left="720"/>
            <w:rPr>
              <w:rFonts w:ascii="Barlow" w:eastAsia="Barlow" w:hAnsi="Barlow" w:cs="Barlow"/>
              <w:b/>
            </w:rPr>
          </w:pPr>
          <w:sdt>
            <w:sdtPr>
              <w:tag w:val="goog_rdk_10"/>
              <w:id w:val="1051733953"/>
              <w:showingPlcHdr/>
            </w:sdtPr>
            <w:sdtContent>
              <w:r w:rsidR="00457C5F">
                <w:t xml:space="preserve">     </w:t>
              </w:r>
            </w:sdtContent>
          </w:sdt>
        </w:p>
      </w:sdtContent>
    </w:sdt>
    <w:p w14:paraId="0000000C" w14:textId="77777777" w:rsidR="003F3D3A" w:rsidRDefault="00000000">
      <w:pPr>
        <w:numPr>
          <w:ilvl w:val="0"/>
          <w:numId w:val="6"/>
        </w:numPr>
        <w:pBdr>
          <w:top w:val="nil"/>
          <w:left w:val="nil"/>
          <w:bottom w:val="nil"/>
          <w:right w:val="nil"/>
          <w:between w:val="nil"/>
        </w:pBdr>
        <w:shd w:val="clear" w:color="auto" w:fill="FFFFFF"/>
        <w:rPr>
          <w:rFonts w:ascii="Barlow" w:eastAsia="Barlow" w:hAnsi="Barlow" w:cs="Barlow"/>
          <w:b/>
          <w:color w:val="000000"/>
        </w:rPr>
      </w:pPr>
      <w:r>
        <w:rPr>
          <w:rFonts w:ascii="Barlow" w:eastAsia="Barlow" w:hAnsi="Barlow" w:cs="Barlow"/>
          <w:b/>
          <w:color w:val="000000"/>
        </w:rPr>
        <w:t>What are the key features of your system?</w:t>
      </w:r>
    </w:p>
    <w:sdt>
      <w:sdtPr>
        <w:tag w:val="goog_rdk_13"/>
        <w:id w:val="1594202619"/>
      </w:sdtPr>
      <w:sdtContent>
        <w:p w14:paraId="0000000D" w14:textId="77777777" w:rsidR="003F3D3A" w:rsidRPr="00457C5F" w:rsidRDefault="00000000" w:rsidP="00457C5F">
          <w:pPr>
            <w:numPr>
              <w:ilvl w:val="0"/>
              <w:numId w:val="4"/>
            </w:numPr>
            <w:pBdr>
              <w:top w:val="nil"/>
              <w:left w:val="nil"/>
              <w:bottom w:val="nil"/>
              <w:right w:val="nil"/>
              <w:between w:val="nil"/>
            </w:pBdr>
            <w:shd w:val="clear" w:color="auto" w:fill="FFFFFF"/>
            <w:rPr>
              <w:rFonts w:ascii="Barlow" w:eastAsia="Barlow" w:hAnsi="Barlow" w:cs="Barlow"/>
              <w:color w:val="000000"/>
            </w:rPr>
          </w:pPr>
          <w:sdt>
            <w:sdtPr>
              <w:tag w:val="goog_rdk_12"/>
              <w:id w:val="1349056658"/>
            </w:sdtPr>
            <w:sdtContent>
              <w:r w:rsidRPr="00457C5F">
                <w:rPr>
                  <w:rFonts w:ascii="Barlow" w:eastAsia="Barlow" w:hAnsi="Barlow" w:cs="Barlow"/>
                  <w:color w:val="000000"/>
                </w:rPr>
                <w:t xml:space="preserve">Search Functionality: By Category, By name, </w:t>
              </w:r>
              <w:proofErr w:type="spellStart"/>
              <w:r w:rsidRPr="00457C5F">
                <w:rPr>
                  <w:rFonts w:ascii="Barlow" w:eastAsia="Barlow" w:hAnsi="Barlow" w:cs="Barlow"/>
                  <w:color w:val="000000"/>
                </w:rPr>
                <w:t>etc</w:t>
              </w:r>
              <w:proofErr w:type="spellEnd"/>
              <w:r w:rsidRPr="00457C5F">
                <w:rPr>
                  <w:rFonts w:ascii="Barlow" w:eastAsia="Barlow" w:hAnsi="Barlow" w:cs="Barlow"/>
                  <w:color w:val="000000"/>
                </w:rPr>
                <w:t>…;</w:t>
              </w:r>
            </w:sdtContent>
          </w:sdt>
        </w:p>
      </w:sdtContent>
    </w:sdt>
    <w:sdt>
      <w:sdtPr>
        <w:tag w:val="goog_rdk_15"/>
        <w:id w:val="-551237586"/>
      </w:sdtPr>
      <w:sdtContent>
        <w:p w14:paraId="0000000E" w14:textId="77777777" w:rsidR="003F3D3A" w:rsidRPr="00457C5F" w:rsidRDefault="00000000" w:rsidP="00457C5F">
          <w:pPr>
            <w:numPr>
              <w:ilvl w:val="0"/>
              <w:numId w:val="4"/>
            </w:numPr>
            <w:pBdr>
              <w:top w:val="nil"/>
              <w:left w:val="nil"/>
              <w:bottom w:val="nil"/>
              <w:right w:val="nil"/>
              <w:between w:val="nil"/>
            </w:pBdr>
            <w:shd w:val="clear" w:color="auto" w:fill="FFFFFF"/>
            <w:rPr>
              <w:rFonts w:ascii="Barlow" w:eastAsia="Barlow" w:hAnsi="Barlow" w:cs="Barlow"/>
              <w:color w:val="000000"/>
            </w:rPr>
          </w:pPr>
          <w:sdt>
            <w:sdtPr>
              <w:tag w:val="goog_rdk_14"/>
              <w:id w:val="-1925186481"/>
            </w:sdtPr>
            <w:sdtContent>
              <w:r w:rsidRPr="00457C5F">
                <w:rPr>
                  <w:rFonts w:ascii="Barlow" w:eastAsia="Barlow" w:hAnsi="Barlow" w:cs="Barlow"/>
                  <w:color w:val="000000"/>
                </w:rPr>
                <w:t>Match Functionality: User swipes right to favorite the recipe;</w:t>
              </w:r>
            </w:sdtContent>
          </w:sdt>
        </w:p>
      </w:sdtContent>
    </w:sdt>
    <w:sdt>
      <w:sdtPr>
        <w:tag w:val="goog_rdk_17"/>
        <w:id w:val="-1718964406"/>
      </w:sdtPr>
      <w:sdtContent>
        <w:p w14:paraId="0000000F" w14:textId="77777777" w:rsidR="003F3D3A" w:rsidRPr="00457C5F" w:rsidRDefault="00000000" w:rsidP="00457C5F">
          <w:pPr>
            <w:numPr>
              <w:ilvl w:val="0"/>
              <w:numId w:val="4"/>
            </w:numPr>
            <w:pBdr>
              <w:top w:val="nil"/>
              <w:left w:val="nil"/>
              <w:bottom w:val="nil"/>
              <w:right w:val="nil"/>
              <w:between w:val="nil"/>
            </w:pBdr>
            <w:shd w:val="clear" w:color="auto" w:fill="FFFFFF"/>
            <w:rPr>
              <w:rFonts w:ascii="Barlow" w:eastAsia="Barlow" w:hAnsi="Barlow" w:cs="Barlow"/>
              <w:color w:val="000000"/>
            </w:rPr>
          </w:pPr>
          <w:sdt>
            <w:sdtPr>
              <w:tag w:val="goog_rdk_16"/>
              <w:id w:val="-326133880"/>
            </w:sdtPr>
            <w:sdtContent>
              <w:r w:rsidRPr="00457C5F">
                <w:rPr>
                  <w:rFonts w:ascii="Barlow" w:eastAsia="Barlow" w:hAnsi="Barlow" w:cs="Barlow"/>
                  <w:color w:val="000000"/>
                </w:rPr>
                <w:t>Recipe Submit Functionality: User can submit their own dishes;</w:t>
              </w:r>
            </w:sdtContent>
          </w:sdt>
        </w:p>
      </w:sdtContent>
    </w:sdt>
    <w:sdt>
      <w:sdtPr>
        <w:tag w:val="goog_rdk_19"/>
        <w:id w:val="1134991444"/>
      </w:sdtPr>
      <w:sdtContent>
        <w:p w14:paraId="00000010" w14:textId="77777777" w:rsidR="003F3D3A" w:rsidRPr="00457C5F" w:rsidRDefault="00000000" w:rsidP="00457C5F">
          <w:pPr>
            <w:numPr>
              <w:ilvl w:val="0"/>
              <w:numId w:val="4"/>
            </w:numPr>
            <w:pBdr>
              <w:top w:val="nil"/>
              <w:left w:val="nil"/>
              <w:bottom w:val="nil"/>
              <w:right w:val="nil"/>
              <w:between w:val="nil"/>
            </w:pBdr>
            <w:shd w:val="clear" w:color="auto" w:fill="FFFFFF"/>
            <w:rPr>
              <w:rFonts w:ascii="Barlow" w:eastAsia="Barlow" w:hAnsi="Barlow" w:cs="Barlow"/>
              <w:color w:val="000000"/>
            </w:rPr>
          </w:pPr>
          <w:sdt>
            <w:sdtPr>
              <w:tag w:val="goog_rdk_18"/>
              <w:id w:val="523823421"/>
            </w:sdtPr>
            <w:sdtContent>
              <w:r w:rsidRPr="00457C5F">
                <w:rPr>
                  <w:rFonts w:ascii="Barlow" w:eastAsia="Barlow" w:hAnsi="Barlow" w:cs="Barlow"/>
                  <w:color w:val="000000"/>
                </w:rPr>
                <w:t xml:space="preserve">Recipe Databases: Both from the Recipes provided by the Users and by the </w:t>
              </w:r>
              <w:proofErr w:type="spellStart"/>
              <w:r w:rsidRPr="00457C5F">
                <w:rPr>
                  <w:rFonts w:ascii="Barlow" w:eastAsia="Barlow" w:hAnsi="Barlow" w:cs="Barlow"/>
                  <w:color w:val="000000"/>
                </w:rPr>
                <w:t>Edamam</w:t>
              </w:r>
              <w:proofErr w:type="spellEnd"/>
              <w:r w:rsidRPr="00457C5F">
                <w:rPr>
                  <w:rFonts w:ascii="Barlow" w:eastAsia="Barlow" w:hAnsi="Barlow" w:cs="Barlow"/>
                  <w:color w:val="000000"/>
                </w:rPr>
                <w:t xml:space="preserve"> API;</w:t>
              </w:r>
            </w:sdtContent>
          </w:sdt>
        </w:p>
      </w:sdtContent>
    </w:sdt>
    <w:sdt>
      <w:sdtPr>
        <w:tag w:val="goog_rdk_23"/>
        <w:id w:val="-256599523"/>
      </w:sdtPr>
      <w:sdtContent>
        <w:p w14:paraId="00000011" w14:textId="5378E016" w:rsidR="003F3D3A" w:rsidRDefault="00000000">
          <w:pPr>
            <w:numPr>
              <w:ilvl w:val="0"/>
              <w:numId w:val="4"/>
            </w:numPr>
            <w:pBdr>
              <w:top w:val="nil"/>
              <w:left w:val="nil"/>
              <w:bottom w:val="nil"/>
              <w:right w:val="nil"/>
              <w:between w:val="nil"/>
            </w:pBdr>
            <w:shd w:val="clear" w:color="auto" w:fill="FFFFFF"/>
            <w:rPr>
              <w:ins w:id="2" w:author="Isolda Libório" w:date="2023-05-09T14:35:00Z"/>
              <w:rFonts w:ascii="Barlow" w:eastAsia="Barlow" w:hAnsi="Barlow" w:cs="Barlow"/>
              <w:color w:val="000000"/>
            </w:rPr>
          </w:pPr>
          <w:sdt>
            <w:sdtPr>
              <w:tag w:val="goog_rdk_20"/>
              <w:id w:val="910972066"/>
            </w:sdtPr>
            <w:sdtContent>
              <w:r w:rsidRPr="00457C5F">
                <w:rPr>
                  <w:rFonts w:ascii="Barlow" w:eastAsia="Barlow" w:hAnsi="Barlow" w:cs="Barlow"/>
                  <w:color w:val="000000"/>
                </w:rPr>
                <w:t>Attention to Inclusiveness: By doing steps such as adding “alt”-tags to the code where there are images and checking the color contrast, we aim to develop in a more inclusive manner; and</w:t>
              </w:r>
            </w:sdtContent>
          </w:sdt>
          <w:sdt>
            <w:sdtPr>
              <w:tag w:val="goog_rdk_21"/>
              <w:id w:val="-1911226652"/>
            </w:sdtPr>
            <w:sdtContent>
              <w:sdt>
                <w:sdtPr>
                  <w:tag w:val="goog_rdk_22"/>
                  <w:id w:val="637693722"/>
                  <w:showingPlcHdr/>
                </w:sdtPr>
                <w:sdtContent>
                  <w:r w:rsidR="00457C5F">
                    <w:t xml:space="preserve">     </w:t>
                  </w:r>
                </w:sdtContent>
              </w:sdt>
            </w:sdtContent>
          </w:sdt>
        </w:p>
      </w:sdtContent>
    </w:sdt>
    <w:sdt>
      <w:sdtPr>
        <w:tag w:val="goog_rdk_26"/>
        <w:id w:val="-181673248"/>
      </w:sdtPr>
      <w:sdtContent>
        <w:p w14:paraId="00000012" w14:textId="5F399677" w:rsidR="003F3D3A" w:rsidRPr="00457C5F" w:rsidRDefault="00000000">
          <w:pPr>
            <w:pBdr>
              <w:top w:val="nil"/>
              <w:left w:val="nil"/>
              <w:bottom w:val="nil"/>
              <w:right w:val="nil"/>
              <w:between w:val="nil"/>
            </w:pBdr>
            <w:shd w:val="clear" w:color="auto" w:fill="FFFFFF"/>
            <w:ind w:left="1440"/>
            <w:rPr>
              <w:ins w:id="3" w:author="Isolda Libório" w:date="2023-05-09T14:35:00Z"/>
              <w:rFonts w:ascii="Barlow" w:eastAsia="Barlow" w:hAnsi="Barlow" w:cs="Barlow"/>
              <w:color w:val="000000"/>
            </w:rPr>
          </w:pPr>
          <w:sdt>
            <w:sdtPr>
              <w:tag w:val="goog_rdk_24"/>
              <w:id w:val="-1683656371"/>
            </w:sdtPr>
            <w:sdtContent>
              <w:sdt>
                <w:sdtPr>
                  <w:tag w:val="goog_rdk_25"/>
                  <w:id w:val="-1370525879"/>
                  <w:showingPlcHdr/>
                </w:sdtPr>
                <w:sdtContent>
                  <w:r w:rsidR="00457C5F">
                    <w:t xml:space="preserve">     </w:t>
                  </w:r>
                </w:sdtContent>
              </w:sdt>
            </w:sdtContent>
          </w:sdt>
        </w:p>
      </w:sdtContent>
    </w:sdt>
    <w:p w14:paraId="00000013" w14:textId="225FE249" w:rsidR="003F3D3A" w:rsidRPr="00457C5F" w:rsidRDefault="00457C5F">
      <w:pPr>
        <w:pBdr>
          <w:top w:val="nil"/>
          <w:left w:val="nil"/>
          <w:bottom w:val="nil"/>
          <w:right w:val="nil"/>
          <w:between w:val="nil"/>
        </w:pBdr>
        <w:shd w:val="clear" w:color="auto" w:fill="FFFFFF"/>
        <w:ind w:left="1440"/>
        <w:rPr>
          <w:ins w:id="4" w:author="Isolda Libório" w:date="2023-05-09T14:35:00Z"/>
          <w:rFonts w:ascii="Barlow" w:eastAsia="Barlow" w:hAnsi="Barlow" w:cs="Barlow"/>
          <w:color w:val="000000"/>
        </w:rPr>
      </w:pPr>
      <w:r w:rsidRPr="00457C5F">
        <w:rPr>
          <w:rFonts w:ascii="Barlow" w:eastAsia="Barlow" w:hAnsi="Barlow" w:cs="Barlow"/>
          <w:color w:val="000000"/>
        </w:rPr>
        <w:t>Future Implementation</w:t>
      </w:r>
    </w:p>
    <w:sdt>
      <w:sdtPr>
        <w:tag w:val="goog_rdk_31"/>
        <w:id w:val="363098010"/>
      </w:sdtPr>
      <w:sdtContent>
        <w:p w14:paraId="00000014" w14:textId="314A65C4" w:rsidR="003F3D3A" w:rsidRPr="00457C5F" w:rsidRDefault="00000000" w:rsidP="00457C5F">
          <w:pPr>
            <w:pBdr>
              <w:top w:val="nil"/>
              <w:left w:val="nil"/>
              <w:bottom w:val="nil"/>
              <w:right w:val="nil"/>
              <w:between w:val="nil"/>
            </w:pBdr>
            <w:shd w:val="clear" w:color="auto" w:fill="FFFFFF"/>
            <w:rPr>
              <w:rFonts w:ascii="Arial" w:eastAsia="Arial" w:hAnsi="Arial" w:cs="Arial"/>
              <w:color w:val="000000"/>
              <w:sz w:val="22"/>
              <w:szCs w:val="22"/>
            </w:rPr>
          </w:pPr>
          <w:sdt>
            <w:sdtPr>
              <w:tag w:val="goog_rdk_30"/>
              <w:id w:val="1029147107"/>
              <w:showingPlcHdr/>
            </w:sdtPr>
            <w:sdtContent>
              <w:r w:rsidR="00457C5F">
                <w:t xml:space="preserve">     </w:t>
              </w:r>
            </w:sdtContent>
          </w:sdt>
        </w:p>
      </w:sdtContent>
    </w:sdt>
    <w:sdt>
      <w:sdtPr>
        <w:tag w:val="goog_rdk_35"/>
        <w:id w:val="-878472227"/>
      </w:sdtPr>
      <w:sdtContent>
        <w:p w14:paraId="00000015" w14:textId="77777777" w:rsidR="003F3D3A" w:rsidRDefault="00000000">
          <w:pPr>
            <w:numPr>
              <w:ilvl w:val="0"/>
              <w:numId w:val="4"/>
            </w:numPr>
            <w:pBdr>
              <w:top w:val="nil"/>
              <w:left w:val="nil"/>
              <w:bottom w:val="nil"/>
              <w:right w:val="nil"/>
              <w:between w:val="nil"/>
            </w:pBdr>
            <w:shd w:val="clear" w:color="auto" w:fill="FFFFFF"/>
            <w:rPr>
              <w:ins w:id="5" w:author="Isolda Libório" w:date="2023-05-09T14:36:00Z"/>
              <w:rFonts w:ascii="Barlow" w:eastAsia="Barlow" w:hAnsi="Barlow" w:cs="Barlow"/>
              <w:color w:val="000000"/>
            </w:rPr>
          </w:pPr>
          <w:sdt>
            <w:sdtPr>
              <w:tag w:val="goog_rdk_32"/>
              <w:id w:val="-917088493"/>
            </w:sdtPr>
            <w:sdtContent>
              <w:r w:rsidRPr="00457C5F">
                <w:rPr>
                  <w:rFonts w:ascii="Barlow" w:eastAsia="Barlow" w:hAnsi="Barlow" w:cs="Barlow"/>
                  <w:color w:val="000000"/>
                </w:rPr>
                <w:t xml:space="preserve">User Account (authentication): </w:t>
              </w:r>
            </w:sdtContent>
          </w:sdt>
          <w:sdt>
            <w:sdtPr>
              <w:tag w:val="goog_rdk_33"/>
              <w:id w:val="764424226"/>
            </w:sdtPr>
            <w:sdtContent>
              <w:sdt>
                <w:sdtPr>
                  <w:tag w:val="goog_rdk_34"/>
                  <w:id w:val="-1064098063"/>
                </w:sdtPr>
                <w:sdtContent/>
              </w:sdt>
            </w:sdtContent>
          </w:sdt>
        </w:p>
      </w:sdtContent>
    </w:sdt>
    <w:sdt>
      <w:sdtPr>
        <w:tag w:val="goog_rdk_50"/>
        <w:id w:val="-302934596"/>
      </w:sdtPr>
      <w:sdtContent>
        <w:p w14:paraId="00000016" w14:textId="7A09759A" w:rsidR="003F3D3A" w:rsidRPr="00457C5F" w:rsidRDefault="00000000" w:rsidP="00457C5F">
          <w:pPr>
            <w:numPr>
              <w:ilvl w:val="0"/>
              <w:numId w:val="4"/>
            </w:numPr>
            <w:pBdr>
              <w:top w:val="nil"/>
              <w:left w:val="nil"/>
              <w:bottom w:val="nil"/>
              <w:right w:val="nil"/>
              <w:between w:val="nil"/>
            </w:pBdr>
            <w:shd w:val="clear" w:color="auto" w:fill="FFFFFF"/>
            <w:rPr>
              <w:rFonts w:ascii="Barlow" w:eastAsia="Barlow" w:hAnsi="Barlow" w:cs="Barlow"/>
              <w:color w:val="000000"/>
            </w:rPr>
          </w:pPr>
          <w:sdt>
            <w:sdtPr>
              <w:tag w:val="goog_rdk_37"/>
              <w:id w:val="-380407487"/>
            </w:sdtPr>
            <w:sdtContent>
              <w:sdt>
                <w:sdtPr>
                  <w:tag w:val="goog_rdk_38"/>
                  <w:id w:val="-177896537"/>
                  <w:showingPlcHdr/>
                </w:sdtPr>
                <w:sdtContent>
                  <w:r w:rsidR="00457C5F">
                    <w:t xml:space="preserve">     </w:t>
                  </w:r>
                </w:sdtContent>
              </w:sdt>
            </w:sdtContent>
          </w:sdt>
          <w:sdt>
            <w:sdtPr>
              <w:tag w:val="goog_rdk_39"/>
              <w:id w:val="638768591"/>
            </w:sdtPr>
            <w:sdtContent>
              <w:r w:rsidRPr="00457C5F">
                <w:rPr>
                  <w:rFonts w:ascii="Barlow" w:eastAsia="Barlow" w:hAnsi="Barlow" w:cs="Barlow"/>
                  <w:color w:val="000000"/>
                </w:rPr>
                <w:t xml:space="preserve"> </w:t>
              </w:r>
            </w:sdtContent>
          </w:sdt>
          <w:sdt>
            <w:sdtPr>
              <w:tag w:val="goog_rdk_40"/>
              <w:id w:val="-763608354"/>
            </w:sdtPr>
            <w:sdtContent>
              <w:r w:rsidRPr="00457C5F">
                <w:rPr>
                  <w:rFonts w:ascii="Barlow" w:eastAsia="Barlow" w:hAnsi="Barlow" w:cs="Barlow"/>
                  <w:color w:val="000000"/>
                </w:rPr>
                <w:t xml:space="preserve">For </w:t>
              </w:r>
            </w:sdtContent>
          </w:sdt>
          <w:sdt>
            <w:sdtPr>
              <w:tag w:val="goog_rdk_42"/>
              <w:id w:val="-928037480"/>
            </w:sdtPr>
            <w:sdtContent>
              <w:sdt>
                <w:sdtPr>
                  <w:tag w:val="goog_rdk_43"/>
                  <w:id w:val="-1547524020"/>
                  <w:showingPlcHdr/>
                </w:sdtPr>
                <w:sdtContent>
                  <w:r w:rsidR="00457C5F">
                    <w:t xml:space="preserve">     </w:t>
                  </w:r>
                </w:sdtContent>
              </w:sdt>
            </w:sdtContent>
          </w:sdt>
          <w:sdt>
            <w:sdtPr>
              <w:tag w:val="goog_rdk_44"/>
              <w:id w:val="661511646"/>
            </w:sdtPr>
            <w:sdtContent>
              <w:r w:rsidRPr="00457C5F">
                <w:rPr>
                  <w:rFonts w:ascii="Barlow" w:eastAsia="Barlow" w:hAnsi="Barlow" w:cs="Barlow"/>
                  <w:color w:val="000000"/>
                </w:rPr>
                <w:t xml:space="preserve"> this project we will work without User Accounts, however, for consistency and protection of the database if this were to be launched online, it would </w:t>
              </w:r>
              <w:proofErr w:type="gramStart"/>
              <w:r w:rsidRPr="00457C5F">
                <w:rPr>
                  <w:rFonts w:ascii="Barlow" w:eastAsia="Barlow" w:hAnsi="Barlow" w:cs="Barlow"/>
                  <w:color w:val="000000"/>
                </w:rPr>
                <w:t>definitely this</w:t>
              </w:r>
              <w:proofErr w:type="gramEnd"/>
            </w:sdtContent>
          </w:sdt>
          <w:sdt>
            <w:sdtPr>
              <w:tag w:val="goog_rdk_45"/>
              <w:id w:val="-1149357348"/>
            </w:sdtPr>
            <w:sdtContent>
              <w:sdt>
                <w:sdtPr>
                  <w:tag w:val="goog_rdk_46"/>
                  <w:id w:val="110014981"/>
                </w:sdtPr>
                <w:sdtContent>
                  <w:ins w:id="6" w:author="Isolda Libório" w:date="2023-05-09T15:57:00Z">
                    <w:r w:rsidRPr="00457C5F">
                      <w:rPr>
                        <w:rFonts w:ascii="Barlow" w:eastAsia="Barlow" w:hAnsi="Barlow" w:cs="Barlow"/>
                        <w:color w:val="000000"/>
                      </w:rPr>
                      <w:t>.</w:t>
                    </w:r>
                  </w:ins>
                </w:sdtContent>
              </w:sdt>
            </w:sdtContent>
          </w:sdt>
          <w:sdt>
            <w:sdtPr>
              <w:tag w:val="goog_rdk_47"/>
              <w:id w:val="-69501545"/>
            </w:sdtPr>
            <w:sdtContent>
              <w:sdt>
                <w:sdtPr>
                  <w:tag w:val="goog_rdk_48"/>
                  <w:id w:val="2040309971"/>
                  <w:showingPlcHdr/>
                </w:sdtPr>
                <w:sdtContent>
                  <w:r w:rsidR="00457C5F">
                    <w:t xml:space="preserve">     </w:t>
                  </w:r>
                </w:sdtContent>
              </w:sdt>
            </w:sdtContent>
          </w:sdt>
          <w:sdt>
            <w:sdtPr>
              <w:tag w:val="goog_rdk_49"/>
              <w:id w:val="1819383036"/>
              <w:showingPlcHdr/>
            </w:sdtPr>
            <w:sdtContent>
              <w:r w:rsidR="00457C5F">
                <w:t xml:space="preserve">     </w:t>
              </w:r>
            </w:sdtContent>
          </w:sdt>
        </w:p>
      </w:sdtContent>
    </w:sdt>
    <w:p w14:paraId="00000017" w14:textId="77777777" w:rsidR="003F3D3A" w:rsidRDefault="003F3D3A">
      <w:pPr>
        <w:pBdr>
          <w:top w:val="nil"/>
          <w:left w:val="nil"/>
          <w:bottom w:val="nil"/>
          <w:right w:val="nil"/>
          <w:between w:val="nil"/>
        </w:pBdr>
        <w:shd w:val="clear" w:color="auto" w:fill="FFFFFF"/>
        <w:ind w:left="720"/>
        <w:rPr>
          <w:rFonts w:ascii="Barlow" w:eastAsia="Barlow" w:hAnsi="Barlow" w:cs="Barlow"/>
          <w:color w:val="000000"/>
          <w:u w:val="single"/>
        </w:rPr>
      </w:pPr>
    </w:p>
    <w:p w14:paraId="00000018" w14:textId="49ED57B4" w:rsidR="003F3D3A" w:rsidRDefault="00000000">
      <w:pPr>
        <w:numPr>
          <w:ilvl w:val="0"/>
          <w:numId w:val="6"/>
        </w:numPr>
        <w:pBdr>
          <w:top w:val="nil"/>
          <w:left w:val="nil"/>
          <w:bottom w:val="nil"/>
          <w:right w:val="nil"/>
          <w:between w:val="nil"/>
        </w:pBdr>
        <w:shd w:val="clear" w:color="auto" w:fill="FFFFFF"/>
        <w:rPr>
          <w:ins w:id="7" w:author="Isolda Libório" w:date="2023-05-09T15:38:00Z"/>
          <w:b/>
          <w:color w:val="000000"/>
        </w:rPr>
      </w:pPr>
      <w:r>
        <w:rPr>
          <w:rFonts w:ascii="Barlow" w:eastAsia="Barlow" w:hAnsi="Barlow" w:cs="Barlow"/>
          <w:b/>
          <w:color w:val="000000"/>
        </w:rPr>
        <w:t>Provide a sample architecture diagram of your system:</w:t>
      </w:r>
      <w:sdt>
        <w:sdtPr>
          <w:tag w:val="goog_rdk_51"/>
          <w:id w:val="-1191293144"/>
        </w:sdtPr>
        <w:sdtContent/>
      </w:sdt>
    </w:p>
    <w:sdt>
      <w:sdtPr>
        <w:tag w:val="goog_rdk_54"/>
        <w:id w:val="-587455559"/>
      </w:sdtPr>
      <w:sdtContent>
        <w:p w14:paraId="00000019" w14:textId="5169A939" w:rsidR="003F3D3A" w:rsidRPr="00457C5F" w:rsidRDefault="00000000" w:rsidP="00457C5F">
          <w:pPr>
            <w:pBdr>
              <w:top w:val="nil"/>
              <w:left w:val="nil"/>
              <w:bottom w:val="nil"/>
              <w:right w:val="nil"/>
              <w:between w:val="nil"/>
            </w:pBdr>
            <w:shd w:val="clear" w:color="auto" w:fill="FFFFFF"/>
            <w:ind w:left="720"/>
            <w:rPr>
              <w:rFonts w:ascii="Arial" w:eastAsia="Arial" w:hAnsi="Arial" w:cs="Arial"/>
              <w:color w:val="000000"/>
              <w:sz w:val="22"/>
              <w:szCs w:val="22"/>
            </w:rPr>
          </w:pPr>
          <w:sdt>
            <w:sdtPr>
              <w:tag w:val="goog_rdk_53"/>
              <w:id w:val="-88084532"/>
              <w:showingPlcHdr/>
            </w:sdtPr>
            <w:sdtContent>
              <w:r w:rsidR="00457C5F">
                <w:t xml:space="preserve">     </w:t>
              </w:r>
            </w:sdtContent>
          </w:sdt>
        </w:p>
      </w:sdtContent>
    </w:sdt>
    <w:p w14:paraId="0000001A" w14:textId="77777777" w:rsidR="003F3D3A" w:rsidRDefault="00000000">
      <w:pPr>
        <w:pBdr>
          <w:top w:val="nil"/>
          <w:left w:val="nil"/>
          <w:bottom w:val="nil"/>
          <w:right w:val="nil"/>
          <w:between w:val="nil"/>
        </w:pBdr>
        <w:shd w:val="clear" w:color="auto" w:fill="FFFFFF"/>
        <w:rPr>
          <w:b/>
          <w:color w:val="000000"/>
        </w:rPr>
      </w:pPr>
      <w:sdt>
        <w:sdtPr>
          <w:tag w:val="goog_rdk_55"/>
          <w:id w:val="-781189441"/>
        </w:sdtPr>
        <w:sdtContent/>
      </w:sdt>
      <w:r>
        <w:rPr>
          <w:b/>
          <w:noProof/>
          <w:color w:val="000000"/>
        </w:rPr>
        <w:drawing>
          <wp:inline distT="0" distB="0" distL="0" distR="0">
            <wp:extent cx="5731510" cy="3563620"/>
            <wp:effectExtent l="0" t="0" r="0" b="0"/>
            <wp:docPr id="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731510" cy="3563620"/>
                    </a:xfrm>
                    <a:prstGeom prst="rect">
                      <a:avLst/>
                    </a:prstGeom>
                    <a:ln/>
                  </pic:spPr>
                </pic:pic>
              </a:graphicData>
            </a:graphic>
          </wp:inline>
        </w:drawing>
      </w:r>
    </w:p>
    <w:p w14:paraId="0000001B" w14:textId="77777777" w:rsidR="003F3D3A" w:rsidRDefault="003F3D3A">
      <w:pPr>
        <w:pBdr>
          <w:top w:val="nil"/>
          <w:left w:val="nil"/>
          <w:bottom w:val="nil"/>
          <w:right w:val="nil"/>
          <w:between w:val="nil"/>
        </w:pBdr>
        <w:shd w:val="clear" w:color="auto" w:fill="FFFFFF"/>
        <w:ind w:left="360"/>
        <w:rPr>
          <w:b/>
          <w:color w:val="000000"/>
        </w:rPr>
      </w:pPr>
    </w:p>
    <w:p w14:paraId="0000001C" w14:textId="77777777" w:rsidR="003F3D3A" w:rsidRDefault="00000000">
      <w:pPr>
        <w:numPr>
          <w:ilvl w:val="0"/>
          <w:numId w:val="6"/>
        </w:numPr>
        <w:pBdr>
          <w:top w:val="nil"/>
          <w:left w:val="nil"/>
          <w:bottom w:val="nil"/>
          <w:right w:val="nil"/>
          <w:between w:val="nil"/>
        </w:pBdr>
        <w:shd w:val="clear" w:color="auto" w:fill="FFFFFF"/>
        <w:rPr>
          <w:b/>
          <w:color w:val="000000"/>
        </w:rPr>
      </w:pPr>
      <w:r>
        <w:rPr>
          <w:rFonts w:ascii="Barlow" w:eastAsia="Barlow" w:hAnsi="Barlow" w:cs="Barlow"/>
          <w:b/>
          <w:color w:val="000000"/>
        </w:rPr>
        <w:t xml:space="preserve">Describe the team approach to the project work: </w:t>
      </w:r>
    </w:p>
    <w:p w14:paraId="0000001D" w14:textId="77777777" w:rsidR="003F3D3A" w:rsidRDefault="00000000">
      <w:pPr>
        <w:pBdr>
          <w:top w:val="nil"/>
          <w:left w:val="nil"/>
          <w:bottom w:val="nil"/>
          <w:right w:val="nil"/>
          <w:between w:val="nil"/>
        </w:pBdr>
        <w:shd w:val="clear" w:color="auto" w:fill="FFFFFF"/>
        <w:ind w:left="720"/>
        <w:rPr>
          <w:color w:val="000000"/>
          <w:u w:val="single"/>
        </w:rPr>
      </w:pPr>
      <w:r>
        <w:rPr>
          <w:color w:val="000000"/>
          <w:u w:val="single"/>
        </w:rPr>
        <w:t>We plan to work dividing the work in a way that each can do what they think will help the most, but that doesn’t mean that just because Ella is assigned to API routing (example) that she cannot help with some issue that came up with the Front-End part.</w:t>
      </w:r>
    </w:p>
    <w:p w14:paraId="0000001E" w14:textId="77777777" w:rsidR="003F3D3A" w:rsidRDefault="00000000">
      <w:pPr>
        <w:pBdr>
          <w:top w:val="nil"/>
          <w:left w:val="nil"/>
          <w:bottom w:val="nil"/>
          <w:right w:val="nil"/>
          <w:between w:val="nil"/>
        </w:pBdr>
        <w:shd w:val="clear" w:color="auto" w:fill="FFFFFF"/>
        <w:ind w:left="720"/>
        <w:rPr>
          <w:color w:val="000000"/>
          <w:u w:val="single"/>
        </w:rPr>
      </w:pPr>
      <w:r>
        <w:rPr>
          <w:color w:val="000000"/>
          <w:u w:val="single"/>
        </w:rPr>
        <w:t xml:space="preserve">Meetings take part frequently so that we know where we </w:t>
      </w:r>
      <w:proofErr w:type="gramStart"/>
      <w:r>
        <w:rPr>
          <w:color w:val="000000"/>
          <w:u w:val="single"/>
        </w:rPr>
        <w:t>are</w:t>
      </w:r>
      <w:proofErr w:type="gramEnd"/>
      <w:r>
        <w:rPr>
          <w:color w:val="000000"/>
          <w:u w:val="single"/>
        </w:rPr>
        <w:t xml:space="preserve"> and we have set up a Trello Kanban and </w:t>
      </w:r>
      <w:proofErr w:type="spellStart"/>
      <w:r>
        <w:rPr>
          <w:color w:val="000000"/>
          <w:u w:val="single"/>
        </w:rPr>
        <w:t>Whatsapp</w:t>
      </w:r>
      <w:proofErr w:type="spellEnd"/>
      <w:r>
        <w:rPr>
          <w:color w:val="000000"/>
          <w:u w:val="single"/>
        </w:rPr>
        <w:t xml:space="preserve"> group (apart from the Slack group) so that we are sure that we can all be reached at any time.</w:t>
      </w:r>
    </w:p>
    <w:p w14:paraId="0000001F" w14:textId="77777777" w:rsidR="003F3D3A" w:rsidRDefault="00000000">
      <w:pPr>
        <w:pBdr>
          <w:top w:val="nil"/>
          <w:left w:val="nil"/>
          <w:bottom w:val="nil"/>
          <w:right w:val="nil"/>
          <w:between w:val="nil"/>
        </w:pBdr>
        <w:shd w:val="clear" w:color="auto" w:fill="FFFFFF"/>
        <w:ind w:left="720"/>
        <w:rPr>
          <w:color w:val="000000"/>
          <w:u w:val="single"/>
        </w:rPr>
      </w:pPr>
      <w:r>
        <w:rPr>
          <w:color w:val="000000"/>
          <w:u w:val="single"/>
        </w:rPr>
        <w:t xml:space="preserve">The testing will proceed on different browsers (Mozilla, Chrome, Safari) and OS (Windows and Apple OS), tests will also be implemented on the code as much as possible, but we will mainly focus debugging. </w:t>
      </w:r>
    </w:p>
    <w:p w14:paraId="00000020" w14:textId="77777777" w:rsidR="003F3D3A" w:rsidRDefault="003F3D3A">
      <w:pPr>
        <w:pBdr>
          <w:top w:val="nil"/>
          <w:left w:val="nil"/>
          <w:bottom w:val="nil"/>
          <w:right w:val="nil"/>
          <w:between w:val="nil"/>
        </w:pBdr>
        <w:shd w:val="clear" w:color="auto" w:fill="FFFFFF"/>
        <w:ind w:left="720"/>
      </w:pPr>
    </w:p>
    <w:p w14:paraId="00000021" w14:textId="77777777" w:rsidR="003F3D3A" w:rsidRDefault="00000000">
      <w:pPr>
        <w:pBdr>
          <w:top w:val="nil"/>
          <w:left w:val="nil"/>
          <w:bottom w:val="nil"/>
          <w:right w:val="nil"/>
          <w:between w:val="nil"/>
        </w:pBdr>
        <w:shd w:val="clear" w:color="auto" w:fill="FFFFFF"/>
        <w:ind w:left="720"/>
      </w:pPr>
      <w:r>
        <w:t>—-</w:t>
      </w:r>
    </w:p>
    <w:p w14:paraId="00000022" w14:textId="77777777" w:rsidR="003F3D3A" w:rsidRDefault="003F3D3A">
      <w:pPr>
        <w:pBdr>
          <w:top w:val="nil"/>
          <w:left w:val="nil"/>
          <w:bottom w:val="nil"/>
          <w:right w:val="nil"/>
          <w:between w:val="nil"/>
        </w:pBdr>
        <w:shd w:val="clear" w:color="auto" w:fill="FFFFFF"/>
        <w:ind w:left="720"/>
      </w:pPr>
    </w:p>
    <w:sdt>
      <w:sdtPr>
        <w:tag w:val="goog_rdk_56"/>
        <w:id w:val="2009941375"/>
      </w:sdtPr>
      <w:sdtContent>
        <w:p w14:paraId="00000023" w14:textId="77777777" w:rsidR="003F3D3A" w:rsidRPr="00457C5F" w:rsidRDefault="00000000">
          <w:pPr>
            <w:pBdr>
              <w:top w:val="nil"/>
              <w:left w:val="nil"/>
              <w:bottom w:val="nil"/>
              <w:right w:val="nil"/>
              <w:between w:val="nil"/>
            </w:pBdr>
            <w:shd w:val="clear" w:color="auto" w:fill="FFFFFF"/>
            <w:ind w:left="720"/>
            <w:rPr>
              <w:rFonts w:ascii="Arial" w:eastAsia="Arial" w:hAnsi="Arial" w:cs="Arial"/>
              <w:color w:val="000000"/>
              <w:sz w:val="22"/>
              <w:szCs w:val="22"/>
            </w:rPr>
          </w:pPr>
          <w:r>
            <w:t xml:space="preserve">The team approach uses also the dynamic that we did in class </w:t>
          </w:r>
          <w:proofErr w:type="gramStart"/>
          <w:r>
            <w:t>taking into account</w:t>
          </w:r>
          <w:proofErr w:type="gramEnd"/>
          <w:r>
            <w:t xml:space="preserve"> the preferences, and skills of the team members. although everyone can and should be involved in what the other is doing.</w:t>
          </w:r>
        </w:p>
      </w:sdtContent>
    </w:sdt>
    <w:p w14:paraId="00000024" w14:textId="77777777" w:rsidR="003F3D3A" w:rsidRDefault="003F3D3A">
      <w:pPr>
        <w:pBdr>
          <w:top w:val="nil"/>
          <w:left w:val="nil"/>
          <w:bottom w:val="nil"/>
          <w:right w:val="nil"/>
          <w:between w:val="nil"/>
        </w:pBdr>
        <w:shd w:val="clear" w:color="auto" w:fill="FFFFFF"/>
        <w:ind w:left="720"/>
      </w:pPr>
    </w:p>
    <w:sdt>
      <w:sdtPr>
        <w:tag w:val="goog_rdk_58"/>
        <w:id w:val="1777054061"/>
      </w:sdtPr>
      <w:sdtContent>
        <w:p w14:paraId="00000025" w14:textId="77777777" w:rsidR="003F3D3A" w:rsidRDefault="00000000" w:rsidP="00457C5F">
          <w:pPr>
            <w:numPr>
              <w:ilvl w:val="0"/>
              <w:numId w:val="3"/>
            </w:numPr>
            <w:pBdr>
              <w:top w:val="nil"/>
              <w:left w:val="nil"/>
              <w:bottom w:val="nil"/>
              <w:right w:val="nil"/>
              <w:between w:val="nil"/>
            </w:pBdr>
            <w:shd w:val="clear" w:color="auto" w:fill="FFFFFF"/>
          </w:pPr>
          <w:r>
            <w:t xml:space="preserve">Planning and Project Management: The team started defining the project goals, scope, and deliverables collectively. We are identifying the key features, prioritizing tasks, and creating a project timeline or roadmap. We are using the Trello as </w:t>
          </w:r>
          <w:sdt>
            <w:sdtPr>
              <w:tag w:val="goog_rdk_57"/>
              <w:id w:val="1947652693"/>
            </w:sdtPr>
            <w:sdtContent>
              <w:r>
                <w:t xml:space="preserve">a </w:t>
              </w:r>
            </w:sdtContent>
          </w:sdt>
          <w:r>
            <w:t>project management tool to assign tasks, track progress, and ensure timely completion.</w:t>
          </w:r>
        </w:p>
      </w:sdtContent>
    </w:sdt>
    <w:p w14:paraId="00000026" w14:textId="77777777" w:rsidR="003F3D3A" w:rsidRDefault="003F3D3A">
      <w:pPr>
        <w:pBdr>
          <w:top w:val="nil"/>
          <w:left w:val="nil"/>
          <w:bottom w:val="nil"/>
          <w:right w:val="nil"/>
          <w:between w:val="nil"/>
        </w:pBdr>
        <w:shd w:val="clear" w:color="auto" w:fill="FFFFFF"/>
        <w:ind w:left="720"/>
      </w:pPr>
    </w:p>
    <w:p w14:paraId="00000027" w14:textId="77777777" w:rsidR="003F3D3A" w:rsidRDefault="00000000">
      <w:pPr>
        <w:numPr>
          <w:ilvl w:val="0"/>
          <w:numId w:val="1"/>
        </w:numPr>
        <w:pBdr>
          <w:top w:val="nil"/>
          <w:left w:val="nil"/>
          <w:bottom w:val="nil"/>
          <w:right w:val="nil"/>
          <w:between w:val="nil"/>
        </w:pBdr>
        <w:shd w:val="clear" w:color="auto" w:fill="FFFFFF"/>
      </w:pPr>
      <w:r>
        <w:t>Division of Roles and Responsibilities: The team we are assign</w:t>
      </w:r>
      <w:sdt>
        <w:sdtPr>
          <w:tag w:val="goog_rdk_59"/>
          <w:id w:val="-187682126"/>
        </w:sdtPr>
        <w:sdtContent>
          <w:r>
            <w:t>ing</w:t>
          </w:r>
        </w:sdtContent>
      </w:sdt>
      <w:r>
        <w:t xml:space="preserve"> specific roles and responsibilities to each member based on their skills and expertise. But, thinking that we are also putting into practice the learning of the degree, </w:t>
      </w:r>
      <w:r>
        <w:lastRenderedPageBreak/>
        <w:t xml:space="preserve">the roles of each one </w:t>
      </w:r>
      <w:proofErr w:type="gramStart"/>
      <w:r>
        <w:t>are</w:t>
      </w:r>
      <w:proofErr w:type="gramEnd"/>
      <w:r>
        <w:t xml:space="preserve"> not so rigid and are often combined, since we are more assuming tasks that make sense for each one.</w:t>
      </w:r>
    </w:p>
    <w:p w14:paraId="00000028" w14:textId="77777777" w:rsidR="003F3D3A" w:rsidRDefault="003F3D3A">
      <w:pPr>
        <w:pBdr>
          <w:top w:val="nil"/>
          <w:left w:val="nil"/>
          <w:bottom w:val="nil"/>
          <w:right w:val="nil"/>
          <w:between w:val="nil"/>
        </w:pBdr>
        <w:shd w:val="clear" w:color="auto" w:fill="FFFFFF"/>
        <w:ind w:left="720"/>
      </w:pPr>
    </w:p>
    <w:sdt>
      <w:sdtPr>
        <w:tag w:val="goog_rdk_60"/>
        <w:id w:val="511117951"/>
      </w:sdtPr>
      <w:sdtContent>
        <w:p w14:paraId="00000029" w14:textId="77777777" w:rsidR="003F3D3A" w:rsidRDefault="00000000" w:rsidP="00457C5F">
          <w:pPr>
            <w:numPr>
              <w:ilvl w:val="0"/>
              <w:numId w:val="2"/>
            </w:numPr>
            <w:pBdr>
              <w:top w:val="nil"/>
              <w:left w:val="nil"/>
              <w:bottom w:val="nil"/>
              <w:right w:val="nil"/>
              <w:between w:val="nil"/>
            </w:pBdr>
            <w:shd w:val="clear" w:color="auto" w:fill="FFFFFF"/>
          </w:pPr>
          <w:r>
            <w:t>Regular Communication and Collaboration: Effective communication is crucial for a successful team project, so we are doing check-ins meetings regularly, to discuss progress, address challenges, and share updates. We are using slack, WhatsApp for faster communication, Zoom for real-time communication and Google Drive for file sharing and documentation.</w:t>
          </w:r>
        </w:p>
      </w:sdtContent>
    </w:sdt>
    <w:p w14:paraId="0000002A" w14:textId="77777777" w:rsidR="003F3D3A" w:rsidRDefault="003F3D3A">
      <w:pPr>
        <w:pBdr>
          <w:top w:val="nil"/>
          <w:left w:val="nil"/>
          <w:bottom w:val="nil"/>
          <w:right w:val="nil"/>
          <w:between w:val="nil"/>
        </w:pBdr>
        <w:shd w:val="clear" w:color="auto" w:fill="FFFFFF"/>
        <w:ind w:left="720"/>
      </w:pPr>
    </w:p>
    <w:sdt>
      <w:sdtPr>
        <w:tag w:val="goog_rdk_63"/>
        <w:id w:val="-2072108752"/>
      </w:sdtPr>
      <w:sdtContent>
        <w:p w14:paraId="0000002B" w14:textId="7D6692AA" w:rsidR="003F3D3A" w:rsidRDefault="00000000" w:rsidP="00457C5F">
          <w:pPr>
            <w:numPr>
              <w:ilvl w:val="0"/>
              <w:numId w:val="5"/>
            </w:numPr>
            <w:pBdr>
              <w:top w:val="nil"/>
              <w:left w:val="nil"/>
              <w:bottom w:val="nil"/>
              <w:right w:val="nil"/>
              <w:between w:val="nil"/>
            </w:pBdr>
            <w:shd w:val="clear" w:color="auto" w:fill="FFFFFF"/>
          </w:pPr>
          <w:r>
            <w:t xml:space="preserve">Iterative Development and Agile Methodology: The team is adopting a Kanban method to an iterative development approach, dividing small tasks to be completed within a specific timeframe. We are adjusting the work on these </w:t>
          </w:r>
          <w:proofErr w:type="gramStart"/>
          <w:r>
            <w:t>tasks, and</w:t>
          </w:r>
          <w:proofErr w:type="gramEnd"/>
          <w:r>
            <w:t xml:space="preserve"> creating a way </w:t>
          </w:r>
          <w:sdt>
            <w:sdtPr>
              <w:tag w:val="goog_rdk_61"/>
              <w:id w:val="-462820923"/>
            </w:sdtPr>
            <w:sdtContent>
              <w:r>
                <w:t>to review</w:t>
              </w:r>
            </w:sdtContent>
          </w:sdt>
          <w:sdt>
            <w:sdtPr>
              <w:tag w:val="goog_rdk_62"/>
              <w:id w:val="-1859420503"/>
            </w:sdtPr>
            <w:sdtContent>
              <w:r w:rsidR="00457C5F">
                <w:t xml:space="preserve"> </w:t>
              </w:r>
            </w:sdtContent>
          </w:sdt>
          <w:r>
            <w:t>progress, and make necessary adjustments or refinements based on feedback and evolving requirements.</w:t>
          </w:r>
        </w:p>
      </w:sdtContent>
    </w:sdt>
    <w:p w14:paraId="0000002C" w14:textId="77777777" w:rsidR="003F3D3A" w:rsidRDefault="003F3D3A">
      <w:pPr>
        <w:pBdr>
          <w:top w:val="nil"/>
          <w:left w:val="nil"/>
          <w:bottom w:val="nil"/>
          <w:right w:val="nil"/>
          <w:between w:val="nil"/>
        </w:pBdr>
        <w:shd w:val="clear" w:color="auto" w:fill="FFFFFF"/>
        <w:ind w:left="720"/>
      </w:pPr>
    </w:p>
    <w:p w14:paraId="0000002D" w14:textId="77777777" w:rsidR="003F3D3A" w:rsidRDefault="003F3D3A">
      <w:pPr>
        <w:pBdr>
          <w:top w:val="nil"/>
          <w:left w:val="nil"/>
          <w:bottom w:val="nil"/>
          <w:right w:val="nil"/>
          <w:between w:val="nil"/>
        </w:pBdr>
        <w:shd w:val="clear" w:color="auto" w:fill="FFFFFF"/>
        <w:ind w:left="720"/>
      </w:pPr>
    </w:p>
    <w:p w14:paraId="0000002E" w14:textId="77777777" w:rsidR="003F3D3A" w:rsidRDefault="003F3D3A">
      <w:pPr>
        <w:pBdr>
          <w:top w:val="nil"/>
          <w:left w:val="nil"/>
          <w:bottom w:val="nil"/>
          <w:right w:val="nil"/>
          <w:between w:val="nil"/>
        </w:pBdr>
        <w:shd w:val="clear" w:color="auto" w:fill="FFFFFF"/>
        <w:ind w:left="720"/>
        <w:rPr>
          <w:color w:val="000000"/>
          <w:u w:val="single"/>
        </w:rPr>
      </w:pPr>
    </w:p>
    <w:p w14:paraId="0000002F" w14:textId="77777777" w:rsidR="003F3D3A" w:rsidRDefault="003F3D3A">
      <w:pPr>
        <w:pBdr>
          <w:top w:val="nil"/>
          <w:left w:val="nil"/>
          <w:bottom w:val="nil"/>
          <w:right w:val="nil"/>
          <w:between w:val="nil"/>
        </w:pBdr>
        <w:ind w:left="720"/>
        <w:rPr>
          <w:b/>
          <w:color w:val="000000"/>
        </w:rPr>
      </w:pPr>
    </w:p>
    <w:p w14:paraId="00000030" w14:textId="77777777" w:rsidR="003F3D3A" w:rsidRDefault="003F3D3A">
      <w:pPr>
        <w:pBdr>
          <w:top w:val="nil"/>
          <w:left w:val="nil"/>
          <w:bottom w:val="nil"/>
          <w:right w:val="nil"/>
          <w:between w:val="nil"/>
        </w:pBdr>
        <w:shd w:val="clear" w:color="auto" w:fill="FFFFFF"/>
        <w:rPr>
          <w:b/>
          <w:color w:val="000000"/>
        </w:rPr>
      </w:pPr>
    </w:p>
    <w:p w14:paraId="00000031" w14:textId="77777777" w:rsidR="003F3D3A" w:rsidRDefault="003F3D3A">
      <w:pPr>
        <w:pBdr>
          <w:top w:val="nil"/>
          <w:left w:val="nil"/>
          <w:bottom w:val="nil"/>
          <w:right w:val="nil"/>
          <w:between w:val="nil"/>
        </w:pBdr>
        <w:shd w:val="clear" w:color="auto" w:fill="FFFFFF"/>
        <w:rPr>
          <w:b/>
          <w:color w:val="000000"/>
        </w:rPr>
      </w:pPr>
    </w:p>
    <w:p w14:paraId="00000032" w14:textId="77777777" w:rsidR="003F3D3A" w:rsidRDefault="003F3D3A">
      <w:pPr>
        <w:rPr>
          <w:b/>
        </w:rPr>
      </w:pPr>
    </w:p>
    <w:sectPr w:rsidR="003F3D3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panose1 w:val="00000500000000000000"/>
    <w:charset w:val="4D"/>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5D1"/>
    <w:multiLevelType w:val="multilevel"/>
    <w:tmpl w:val="12F45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F0514C3"/>
    <w:multiLevelType w:val="multilevel"/>
    <w:tmpl w:val="5A9452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1C944B3"/>
    <w:multiLevelType w:val="multilevel"/>
    <w:tmpl w:val="8CF4F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8BE19EC"/>
    <w:multiLevelType w:val="multilevel"/>
    <w:tmpl w:val="68CEFE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D7659D9"/>
    <w:multiLevelType w:val="multilevel"/>
    <w:tmpl w:val="595CA7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F56697D"/>
    <w:multiLevelType w:val="multilevel"/>
    <w:tmpl w:val="36E678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68702021">
    <w:abstractNumId w:val="2"/>
  </w:num>
  <w:num w:numId="2" w16cid:durableId="226502546">
    <w:abstractNumId w:val="3"/>
  </w:num>
  <w:num w:numId="3" w16cid:durableId="1861242321">
    <w:abstractNumId w:val="5"/>
  </w:num>
  <w:num w:numId="4" w16cid:durableId="1722711743">
    <w:abstractNumId w:val="1"/>
  </w:num>
  <w:num w:numId="5" w16cid:durableId="419524994">
    <w:abstractNumId w:val="0"/>
  </w:num>
  <w:num w:numId="6" w16cid:durableId="456222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D3A"/>
    <w:rsid w:val="003F3D3A"/>
    <w:rsid w:val="00457C5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6A9A"/>
  <w15:docId w15:val="{54FDAE6B-1418-EA4C-BCFF-232AE876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94740"/>
    <w:pPr>
      <w:ind w:left="720"/>
      <w:contextualSpacing/>
    </w:pPr>
  </w:style>
  <w:style w:type="paragraph" w:styleId="NormalWeb">
    <w:name w:val="Normal (Web)"/>
    <w:basedOn w:val="Normal"/>
    <w:uiPriority w:val="99"/>
    <w:semiHidden/>
    <w:unhideWhenUsed/>
    <w:rsid w:val="00394740"/>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xoGYGwO/DlypN6G9kmS8ciEk0Q==">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84804A-23C4-9D4E-865D-4A9A2FED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664</Words>
  <Characters>2892</Characters>
  <Application>Microsoft Office Word</Application>
  <DocSecurity>0</DocSecurity>
  <Lines>74</Lines>
  <Paragraphs>71</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Lott</dc:creator>
  <cp:lastModifiedBy>Danielle Lott</cp:lastModifiedBy>
  <cp:revision>2</cp:revision>
  <dcterms:created xsi:type="dcterms:W3CDTF">2023-05-05T19:00:00Z</dcterms:created>
  <dcterms:modified xsi:type="dcterms:W3CDTF">2023-05-12T11:15:00Z</dcterms:modified>
</cp:coreProperties>
</file>